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6BDD6AAA" w:rsidR="00376FC0" w:rsidRDefault="00C27676" w:rsidP="00C27676">
      <w:pPr>
        <w:pStyle w:val="Heading1"/>
      </w:pPr>
      <w:r>
        <w:t>CASA000</w:t>
      </w:r>
      <w:r w:rsidR="00D81A18">
        <w:t>6</w:t>
      </w:r>
      <w:r>
        <w:t xml:space="preserve"> </w:t>
      </w:r>
      <w:r w:rsidR="000722CB">
        <w:t>Assessment: Body Text</w:t>
      </w:r>
    </w:p>
    <w:p w14:paraId="247027F2" w14:textId="6BF17A9D" w:rsidR="00C27676" w:rsidRDefault="00C27676" w:rsidP="00C27676"/>
    <w:p w14:paraId="0F721678" w14:textId="26D4B3F7" w:rsidR="005A5E35" w:rsidRDefault="00C27676" w:rsidP="00C27676">
      <w:r>
        <w:t>Student Number: 22186878</w:t>
      </w:r>
    </w:p>
    <w:p w14:paraId="4941A246" w14:textId="77777777" w:rsidR="000B2E87" w:rsidRDefault="000B2E87" w:rsidP="00C27676"/>
    <w:p w14:paraId="0B750EB5" w14:textId="5A75ADE4" w:rsidR="00F6509A" w:rsidRDefault="00F6509A" w:rsidP="00D81A18">
      <w:r w:rsidRPr="00F6509A">
        <w:rPr>
          <w:b/>
          <w:bCs/>
        </w:rPr>
        <w:t>Background</w:t>
      </w:r>
    </w:p>
    <w:p w14:paraId="775A11CD" w14:textId="01C0C79B" w:rsidR="00F6509A" w:rsidRDefault="00F6509A" w:rsidP="00D81A18">
      <w:r>
        <w:t>This notebook presents the development and evaluation of a machine learning model applied to a vehicle crash dataset, to</w:t>
      </w:r>
      <w:r w:rsidR="008B4426">
        <w:t xml:space="preserve"> predict crash injury severity and determine the most influential contributing factors. </w:t>
      </w:r>
    </w:p>
    <w:p w14:paraId="00C96372" w14:textId="77777777" w:rsidR="00F6509A" w:rsidRDefault="00F6509A" w:rsidP="00D81A18"/>
    <w:p w14:paraId="5774E079" w14:textId="6F9CF8B7" w:rsidR="00F6509A" w:rsidRDefault="00F6509A" w:rsidP="00D81A18">
      <w:r w:rsidRPr="00F6509A">
        <w:rPr>
          <w:b/>
          <w:bCs/>
        </w:rPr>
        <w:t>Literature Review</w:t>
      </w:r>
    </w:p>
    <w:p w14:paraId="7BAB837E" w14:textId="22A9BACC" w:rsidR="00095D05" w:rsidRDefault="008B4426" w:rsidP="00D81A18">
      <w:r>
        <w:t>Vehicle crash injuries present a major public health and economic burden on a global scale. In response to this complex challenge, there is an extensive body of research, developed over decades, that has applied statistical and machine learning models to determine contributing factors in crash likelihood and improve prediction of crash sev</w:t>
      </w:r>
      <w:r w:rsidR="00335323">
        <w:t>erity</w:t>
      </w:r>
      <w:r w:rsidR="000722CB">
        <w:t xml:space="preserve"> </w:t>
      </w:r>
      <w:r w:rsidR="000722CB">
        <w:fldChar w:fldCharType="begin"/>
      </w:r>
      <w:r w:rsidR="00B331CC">
        <w:instrText xml:space="preserve"> ADDIN ZOTERO_ITEM CSL_CITATION {"citationID":"pB8v1qZU","properties":{"formattedCitation":"(Savolainen {\\i{}et al.}, 2011; Santos, Dias and Amado, 2022)","plainCitation":"(Savolainen et al., 2011; Santos, Dias and Amado, 2022)","noteIndex":0},"citationItems":[{"id":4745,"uris":["http://zotero.org/users/10222370/items/L7LZBDFX"],"itemData":{"id":4745,"type":"article-journal","abstract":"Reducing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P."},{"family":"Amado","given":"Conceição"}],"issued":{"date-parts":[["2022",2,1]]},"citation-key":"santosLiteratureReviewMachine2022"}}],"schema":"https://github.com/citation-style-language/schema/raw/master/csl-citation.json"} </w:instrText>
      </w:r>
      <w:r w:rsidR="000722CB">
        <w:fldChar w:fldCharType="separate"/>
      </w:r>
      <w:r w:rsidR="00B331CC" w:rsidRPr="00B331CC">
        <w:rPr>
          <w:rFonts w:ascii="Arial" w:hAnsi="Arial" w:cs="Arial"/>
          <w:szCs w:val="24"/>
        </w:rPr>
        <w:t xml:space="preserve">(Savolainen </w:t>
      </w:r>
      <w:r w:rsidR="00B331CC" w:rsidRPr="00B331CC">
        <w:rPr>
          <w:rFonts w:ascii="Arial" w:hAnsi="Arial" w:cs="Arial"/>
          <w:i/>
          <w:iCs/>
          <w:szCs w:val="24"/>
        </w:rPr>
        <w:t>et al.</w:t>
      </w:r>
      <w:r w:rsidR="00B331CC" w:rsidRPr="00B331CC">
        <w:rPr>
          <w:rFonts w:ascii="Arial" w:hAnsi="Arial" w:cs="Arial"/>
          <w:szCs w:val="24"/>
        </w:rPr>
        <w:t>, 2011; Santos, Dias and Amado, 2022)</w:t>
      </w:r>
      <w:r w:rsidR="000722CB">
        <w:fldChar w:fldCharType="end"/>
      </w:r>
      <w:r w:rsidR="000722CB">
        <w:t xml:space="preserve">. </w:t>
      </w:r>
      <w:r w:rsidR="0025373D">
        <w:t xml:space="preserve">Understanding the association of specific factors with crash outcomes allows for the design of evidence-based countermeasures, whether in the vehicle or in the built environment, whilst predictive capacity has potential implications for directing emergency response, and in the decision making of autonomous vehicles. </w:t>
      </w:r>
    </w:p>
    <w:p w14:paraId="47358794" w14:textId="32D76DB9" w:rsidR="00B10A29" w:rsidRDefault="00391C9D" w:rsidP="00D81A18">
      <w:r>
        <w:t>In recent years, there has been a</w:t>
      </w:r>
      <w:r w:rsidR="00B331CC">
        <w:t xml:space="preserve"> broad spectrum of ML methods </w:t>
      </w:r>
      <w:r>
        <w:t xml:space="preserve">that </w:t>
      </w:r>
      <w:r w:rsidR="00B331CC">
        <w:t>have rapidly become the most popular choice for crash severity analysis due to their freedom from prior assumptions</w:t>
      </w:r>
      <w:r w:rsidR="009E56FE">
        <w:t>, robustness to outliers,</w:t>
      </w:r>
      <w:r w:rsidR="00B331CC">
        <w:t xml:space="preserve"> and high performance in big data scenarios </w:t>
      </w:r>
      <w:r w:rsidR="00B331CC">
        <w:fldChar w:fldCharType="begin"/>
      </w:r>
      <w:r w:rsidR="009E56FE">
        <w:instrText xml:space="preserve"> ADDIN ZOTERO_ITEM CSL_CITATION {"citationID":"WLsfwMTB","properties":{"formattedCitation":"(Ziakopoulos and Yannis, 2020)","plainCitation":"(Ziakopoulos and Yannis, 2020)","noteIndex":0},"citationItems":[{"id":4495,"uris":["http://zotero.org/users/10222370/items/DYFG28UU"],"itemData":{"id":4495,"type":"article-journal","abstract":"Spatial analyses of crashes have been adopted in road safety for decades in order to determine how crashes are affected by neighboring locations, how the influence of parameters varies spatially and which locations warrant interventions more urgently. The aim of the present research is to critically review the existing literature on different spatial approaches through which researchers handle the dimension of space in its various aspects in their studies and analyses. Specifically, the use of different areal unit levels in spatial road safety studies is investigated, different modelling approaches are discussed, and the corresponding study design characteristics are summarized in respective tables including traffic, road environment and area parameters and spatial aggregation approaches. Developments in famous issues in spatial analysis such as the boundary problem, the modifiable areal unit problem and spatial proximity structures are also discussed. Studies focusing on spatially analyzing vulnerable road users are reviewed as well. Regarding spatial models, the application, advantages and disadvantages of various functional/econometric approaches, Bayesian models and machine learning methods are discussed. Based on the reviewed studies, present challenges and future research directions are determined.","container-title":"Accident Analysis &amp; Prevention","DOI":"10.1016/j.aap.2019.105323","ISSN":"0001-4575","journalAbbreviation":"Accident Analysis &amp; Prevention","language":"en","page":"105323","source":"ScienceDirect","title":"A review of spatial approaches in road safety","volume":"135","author":[{"family":"Ziakopoulos","given":"Apostolos"},{"family":"Yannis","given":"George"}],"issued":{"date-parts":[["2020",2,1]]},"citation-key":"ziakopoulosReviewSpatialApproaches2020"}}],"schema":"https://github.com/citation-style-language/schema/raw/master/csl-citation.json"} </w:instrText>
      </w:r>
      <w:r w:rsidR="00B331CC">
        <w:fldChar w:fldCharType="separate"/>
      </w:r>
      <w:r w:rsidR="009E56FE" w:rsidRPr="009E56FE">
        <w:rPr>
          <w:rFonts w:ascii="Arial" w:hAnsi="Arial" w:cs="Arial"/>
        </w:rPr>
        <w:t>(Ziakopoulos and Yannis, 2020)</w:t>
      </w:r>
      <w:r w:rsidR="00B331CC">
        <w:fldChar w:fldCharType="end"/>
      </w:r>
      <w:r w:rsidR="00B331CC">
        <w:t xml:space="preserve">. Established methods include </w:t>
      </w:r>
      <w:r w:rsidR="00077670">
        <w:t xml:space="preserve">regression and decision trees </w:t>
      </w:r>
      <w:r w:rsidR="00077670">
        <w:fldChar w:fldCharType="begin"/>
      </w:r>
      <w:r w:rsidR="00077670">
        <w:instrText xml:space="preserve"> ADDIN ZOTERO_ITEM CSL_CITATION {"citationID":"h5gQcx0k","properties":{"formattedCitation":"(Jeong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077670">
        <w:fldChar w:fldCharType="separate"/>
      </w:r>
      <w:r w:rsidR="00077670" w:rsidRPr="00077670">
        <w:rPr>
          <w:rFonts w:ascii="Arial" w:hAnsi="Arial" w:cs="Arial"/>
          <w:szCs w:val="24"/>
        </w:rPr>
        <w:t xml:space="preserve">(Jeong </w:t>
      </w:r>
      <w:r w:rsidR="00077670" w:rsidRPr="00077670">
        <w:rPr>
          <w:rFonts w:ascii="Arial" w:hAnsi="Arial" w:cs="Arial"/>
          <w:i/>
          <w:iCs/>
          <w:szCs w:val="24"/>
        </w:rPr>
        <w:t>et al.</w:t>
      </w:r>
      <w:r w:rsidR="00077670" w:rsidRPr="00077670">
        <w:rPr>
          <w:rFonts w:ascii="Arial" w:hAnsi="Arial" w:cs="Arial"/>
          <w:szCs w:val="24"/>
        </w:rPr>
        <w:t>, 2018)</w:t>
      </w:r>
      <w:r w:rsidR="00077670">
        <w:fldChar w:fldCharType="end"/>
      </w:r>
      <w:r w:rsidR="00077670">
        <w:t xml:space="preserve">, support vector machines </w:t>
      </w:r>
      <w:r w:rsidR="00077670">
        <w:fldChar w:fldCharType="begin"/>
      </w:r>
      <w:r w:rsidR="00077670">
        <w:instrText xml:space="preserve"> ADDIN ZOTERO_ITEM CSL_CITATION {"citationID":"7SsRRLYW","properties":{"formattedCitation":"(Effati, Thill and Shabani, 2015)","plainCitation":"(Effati, Thill and Shabani, 2015)","noteIndex":0},"citationItems":[{"id":4523,"uris":["http://zotero.org/users/10222370/items/I7M7NEE9"],"itemData":{"id":4523,"type":"article-journal","abstract":"The contention of this paper is that many social science research problems are too “wicked” to be suitably studied using conventional statistical and regression-based methods of data analysis. This paper argues that an integrated geospatial approach based on methods of machine learning is well suited to this purpose. Recognizing the intrinsic wickedness of traffic safety issues, such approach is used to unravel the complexity of traffic crash severity on highway corridors as an example of such problems. The support vector machine (SVM) and coactive neuro-fuzzy inference system (CANFIS) algorithms are tested as inferential engines to predict crash severity and uncover spatial and non-spatial factors that systematically relate to crash severity, while a sensitivity analysis is conducted to determine the relative influence of crash severity factors. Different specifications of the two methods are implemented, trained, and evaluated against crash events recorded over a 4-year period on a regional highway corridor in Northern Iran. Overall, the SVM model outperforms CANFIS by a notable margin. The combined use of spatial analysis and artificial intelligence is effective at identifying leading factors of crash severity, while explicitly accounting for spatial dependence and spatial heterogeneity effects. Thanks to the demonstrated effectiveness of a sensitivity analysis, this approach produces comprehensive results that are consistent with existing traffic safety theories and supports the prioritization of effective safety measures that are geographically targeted and behaviorally sound on regional highway corridors.","container-title":"Journal of Geographical Systems","DOI":"10.1007/s10109-015-0210-x","ISSN":"1435-5949","issue":"2","journalAbbreviation":"J Geogr Syst","language":"en","page":"107-135","source":"Springer Link","title":"Geospatial and machine learning techniques for wicked social science problems: analysis of crash severity on a regional highway corridor","title-short":"Geospatial and machine learning techniques for wicked social science problems","volume":"17","author":[{"family":"Effati","given":"Meysam"},{"family":"Thill","given":"Jean-Claude"},{"family":"Shabani","given":"Shahin"}],"issued":{"date-parts":[["2015",4,1]]},"citation-key":"effatiGeospatialMachineLearning2015"}}],"schema":"https://github.com/citation-style-language/schema/raw/master/csl-citation.json"} </w:instrText>
      </w:r>
      <w:r w:rsidR="00077670">
        <w:fldChar w:fldCharType="separate"/>
      </w:r>
      <w:r w:rsidR="00077670" w:rsidRPr="00077670">
        <w:rPr>
          <w:rFonts w:ascii="Arial" w:hAnsi="Arial" w:cs="Arial"/>
        </w:rPr>
        <w:t>(Effati, Thill and Shabani, 2015)</w:t>
      </w:r>
      <w:r w:rsidR="00077670">
        <w:fldChar w:fldCharType="end"/>
      </w:r>
      <w:r w:rsidR="00077670">
        <w:t>, neural networks</w:t>
      </w:r>
      <w:r w:rsidR="00B10A29">
        <w:t xml:space="preserve"> </w:t>
      </w:r>
      <w:r w:rsidR="00B10A29">
        <w:fldChar w:fldCharType="begin"/>
      </w:r>
      <w:r w:rsidR="00B10A29">
        <w:instrText xml:space="preserve"> ADDIN ZOTERO_ITEM CSL_CITATION {"citationID":"vfANXhO5","properties":{"formattedCitation":"(Delen {\\i{}et al.}, 2017)","plainCitation":"(Delen et al., 2017)","noteIndex":0},"citationItems":[{"id":4488,"uris":["http://zotero.org/users/10222370/items/VRQ65YB9"],"itemData":{"id":4488,"type":"article-journal","abstract":"Investigation of the risk factors that contribute to the injury severity in motor vehicle crashes has proved to be a thought-provoking and challenging problem. The results of such investigation can help better understand and potentially mitigate the severe injury risks involved in automobile crashes and thereby advance the well-being of people involved in these traffic accidents. Many factors were found to have an impact on the severity of injury sustained by occupants in the event of an automobile accident. In this analytics study we used a large and feature-rich crash dataset along with a number of predictive analytics algorithms to model the complex relationships between varying levels of injury severity and the crash related risk factors. Applying a systematic series of information fusion-based sensitivity analysis on the trained predictive models we identified the relative importance of the crash related risk factors. The results provided invaluable insights for the use of predictive analytics in this domain and exposed the relative importance of crash related risk factors with the changing levels of injury severity.","container-title":"Journal of Transport &amp; Health","DOI":"10.1016/j.jth.2017.01.009","ISSN":"2214-1405","journalAbbreviation":"Journal of Transport &amp; Health","language":"en","page":"118-131","source":"ScienceDirect","title":"Investigating injury severity risk factors in automobile crashes with predictive analytics and sensitivity analysis methods","volume":"4","author":[{"family":"Delen","given":"Dursun"},{"family":"Tomak","given":"Leman"},{"family":"Topuz","given":"Kazim"},{"family":"Eryarsoy","given":"Enes"}],"issued":{"date-parts":[["2017",3,1]]},"citation-key":"delenInvestigatingInjurySeverity2017"}}],"schema":"https://github.com/citation-style-language/schema/raw/master/csl-citation.json"} </w:instrText>
      </w:r>
      <w:r w:rsidR="00B10A29">
        <w:fldChar w:fldCharType="separate"/>
      </w:r>
      <w:r w:rsidR="00B10A29" w:rsidRPr="00B10A29">
        <w:rPr>
          <w:rFonts w:ascii="Arial" w:hAnsi="Arial" w:cs="Arial"/>
          <w:szCs w:val="24"/>
        </w:rPr>
        <w:t xml:space="preserve">(Delen </w:t>
      </w:r>
      <w:r w:rsidR="00B10A29" w:rsidRPr="00B10A29">
        <w:rPr>
          <w:rFonts w:ascii="Arial" w:hAnsi="Arial" w:cs="Arial"/>
          <w:i/>
          <w:iCs/>
          <w:szCs w:val="24"/>
        </w:rPr>
        <w:t>et al.</w:t>
      </w:r>
      <w:r w:rsidR="00B10A29" w:rsidRPr="00B10A29">
        <w:rPr>
          <w:rFonts w:ascii="Arial" w:hAnsi="Arial" w:cs="Arial"/>
          <w:szCs w:val="24"/>
        </w:rPr>
        <w:t>, 2017)</w:t>
      </w:r>
      <w:r w:rsidR="00B10A29">
        <w:fldChar w:fldCharType="end"/>
      </w:r>
      <w:r w:rsidR="00B10A29">
        <w:t>,</w:t>
      </w:r>
      <w:r w:rsidR="00077670">
        <w:t xml:space="preserve"> and ensemble approaches such as Random Forest and Gradient Boosting </w:t>
      </w:r>
      <w:r w:rsidR="00077670">
        <w:fldChar w:fldCharType="begin"/>
      </w:r>
      <w:r w:rsidR="002A1DD0">
        <w:instrText xml:space="preserve"> ADDIN ZOTERO_ITEM CSL_CITATION {"citationID":"A1fakr7J","properties":{"formattedCitation":"(Iranitalab and Khattak, 2017; Mafi, AbdelRazig and Doczy, 2018; Wang and Kim, 2019)","plainCitation":"(Iranitalab and Khattak, 2017; Mafi, AbdelRazig and Doczy, 2018; Wang and Kim, 2019)","noteIndex":0},"citationItems":[{"id":4440,"uris":["http://zotero.org/users/10222370/items/MFCAYX8K"],"itemData":{"id":4440,"type":"article-journal","abstract":"Crash severity prediction models enable different agencies to predict the severity of a reported crash with unknown severity or the severity of crashes that may be expected to occur sometime in the future. This paper had three main objectives: comparison of the performance of four statistical and machine learning methods including Multinomial Logit (MNL), Nearest Neighbor Classification (NNC), Support Vector Machines (SVM) and Random Forests (RF), in predicting traffic crash severity; developing a crash costs-based approach for comparison of crash severity prediction methods; and investigating the effects of data clustering methods comprising K-means Clustering (KC) and Latent Class Clustering (LCC), on the performance of crash severity prediction models. The 2012–2015 reported crash data from Nebraska, United States was obtained and two-vehicle crashes were extracted as the analysis data. The dataset was split into training/estimation (2012–2014) and validation (2015) subsets. The four prediction methods were trained/estimated using the training/estimation dataset and the correct prediction rates for each crash severity level, overall correct prediction rate and a proposed crash costs-based accuracy measure were obtained for the validation dataset. The correct prediction rates and the proposed approach showed NNC had the best prediction performance in overall and in more severe crashes. RF and SVM had the next two sufficient performances and MNL was the weakest method. Data clustering did not affect the prediction results of SVM, but KC improved the prediction performance of MNL, NNC and RF, while LCC caused improvement in MNL and RF but weakened the performance of NNC. Overall correct prediction rate had almost the exact opposite results compared to the proposed approach, showing that neglecting the crash costs can lead to misjudgment in choosing the right prediction method.","container-title":"Accident Analysis &amp; Prevention","DOI":"10.1016/j.aap.2017.08.008","ISSN":"0001-4575","journalAbbreviation":"Accident Analysis &amp; Prevention","language":"en","page":"27-36","source":"ScienceDirect","title":"Comparison of four statistical and machine learning methods for crash severity prediction","volume":"108","author":[{"family":"Iranitalab","given":"Amirfarrokh"},{"family":"Khattak","given":"Aemal"}],"issued":{"date-parts":[["2017",11,1]]},"citation-key":"iranitalabComparisonFourStatistical2017"}},{"id":4841,"uris":["http://zotero.org/users/10222370/items/WQX7V7G8"],"itemData":{"id":4841,"type":"article-journal","abstract":"Access to non-biased and accurate models capable of predicting driver injury severity of collision events is vital for determining what safety measures should be implemented at intersections. Inadequate models can underestimate the potential for collision events to result in driver fatalities or injuries, which can lead to improperly assessing the safety criteria of an intersection. This study investigates how injury severity differs between drivers of various ages and gender groups using cost-sensitive data-mining models. Previous research efforts have used machine learning methods for predicting injury severity; however, these studies did not consider the consequences (cost) of incorrect predictions. This paper addresses this shortfall by considering the monetary cost of incorrect injury severity predictions when developing C4.5, instance-based (IB), and random forest (RF) machine-learning models. One model of each method was developed for four distinct cohorts of drivers (i.e., younger males, younger females, older males, and older females). Each model considered a selection of driver, vehicular, road/traffic, environmental, and crash parameters for determining if they significantly influenced driver injury severity. A five-year period of two-vehicle crash data collected at signalized intersections in the metropolitan area of Miami, Florida was used in the models. Results indicated that cost-sensitive learning classifiers were superior to regular classifiers at accurately predicting injuries and fatalities of crashes. Among cost-sensitive models, RF outperformed C4.5 and IB models in predicting driver injury severity for four groups of drivers. The models displayed substantial differences in injury severity determinants across the age/gender cohorts.","container-title":"Transportation Research Record","DOI":"10.1177/0361198118794292","ISSN":"0361-1981","issue":"38","language":"en","note":"publisher: SAGE Publications Inc","page":"171-183","source":"SAGE Journals","title":"Machine Learning Methods to Analyze Injury Severity of Drivers from Different Age and Gender Groups","volume":"2672","author":[{"family":"Mafi","given":"Somayeh"},{"family":"AbdelRazig","given":"Yassir"},{"family":"Doczy","given":"Ryan"}],"issued":{"date-parts":[["2018",12,1]]},"citation-key":"mafiMachineLearningMethods2018"}},{"id":4839,"uris":["http://zotero.org/users/10222370/items/JFJUYFPD"],"itemData":{"id":4839,"type":"article-journal","abstract":"Crash severity is one of the most widely studied topics in traffic safety area. Scholars have studied crash severity through various types of models. Using the publicly available 2017 Maryland crash data from the Department of Maryland State Police, the authors develop a multinomial logit (MNL) model and a random forest (RF) model, which belong to discrete choice and tree-based models, respectively, to (1) identify factors contributing to crash severity and (2) compare prediction performances and interpretation abilities between the two models. Based on the model results, major contributing factors of crash severity are identified, including collision type, occupant age, and speed limit. For the given dataset, RF has a higher prediction accuracy than MNL based on multiple measures (precision, recall, and F1 score), even though the differences are not dramatic. Sensitivity analysis results show that RF is less sensitive than MNL. RF can automatically capture the non-linear effects of continuous variables and reduce the influence of collinearity relationships existing among explanatory variables. This study shows the possibility of conducting sensitivity analysis to enhance understanding of MNL and RF results, and uncovers unique characteristics of the discrete choice and tree-based models.","container-title":"Transportation Research Record","DOI":"10.1177/0361198119844456","ISSN":"0361-1981","issue":"9","note":"publisher: SAGE Publications Inc","page":"640-653","source":"SAGE Journals","title":"Prediction and Factor Identification for Crash Severity: Comparison of Discrete Choice and Tree-Based Models","title-short":"Prediction and Factor Identification for Crash Severity","volume":"2673","author":[{"family":"Wang","given":"Xinyi"},{"family":"Kim","given":"Sung Hoo"}],"issued":{"date-parts":[["2019",9,1]]},"citation-key":"wangPredictionFactorIdentification2019"},"label":"page"}],"schema":"https://github.com/citation-style-language/schema/raw/master/csl-citation.json"} </w:instrText>
      </w:r>
      <w:r w:rsidR="00077670">
        <w:fldChar w:fldCharType="separate"/>
      </w:r>
      <w:r w:rsidR="002A1DD0" w:rsidRPr="002A1DD0">
        <w:rPr>
          <w:rFonts w:ascii="Arial" w:hAnsi="Arial" w:cs="Arial"/>
        </w:rPr>
        <w:t>(Iranitalab and Khattak, 2017; Mafi, AbdelRazig and Doczy, 2018; Wang and Kim, 2019)</w:t>
      </w:r>
      <w:r w:rsidR="00077670">
        <w:fldChar w:fldCharType="end"/>
      </w:r>
      <w:r w:rsidR="00077670">
        <w:t>.</w:t>
      </w:r>
      <w:r w:rsidR="008122B7">
        <w:t xml:space="preserve"> </w:t>
      </w:r>
      <w:r w:rsidR="00B10A29">
        <w:t xml:space="preserve">Of these various approaches, </w:t>
      </w:r>
      <w:r w:rsidR="00005C32">
        <w:t xml:space="preserve">a systematic literature review </w:t>
      </w:r>
      <w:r w:rsidR="00005C32">
        <w:t xml:space="preserve">by </w:t>
      </w:r>
      <w:r w:rsidR="00B10A29">
        <w:t xml:space="preserve">Santos et al. </w:t>
      </w:r>
      <w:r w:rsidR="00B10A29">
        <w:fldChar w:fldCharType="begin"/>
      </w:r>
      <w:r w:rsidR="00B10A29">
        <w:instrText xml:space="preserve"> ADDIN ZOTERO_ITEM CSL_CITATION {"citationID":"nVMtlmB6","properties":{"formattedCitation":"(2022)","plainCitation":"(2022)","noteIndex":0},"citationItems":[{"id":4629,"uris":["http://zotero.org/users/10222370/items/H3B4Z4MK"],"itemData":{"id":4629,"type":"article-journal","abstract":"Introduction: Road traffic crashes represent a major public health concern, so it is of significant importance to understand the factors associated with the increase of injury severity of its interveners when involved in a road crash. Determining such factors is essential to help decision making in road safety management, improving road safety, and reducing the severity of future crashes. Method: This paper presents a recent literature review of the methods that have been applied to road crash injury severity modeling. It includes 56 studies from 2001 to 2021 that consider more than 20 different statistical or machine learning techniques. Results: Random Forest was the algorithm with the best results, achieving the best performance in 70% of the times that it was applied and in 29% of all studies. Support Vector Machine and Decision Tree achieved the best performance in 53% and 31% of the times and in 16% and 14% of all studies, respectively. Bayesian Networks and K-Nearest Neighbors achieved the best performance in 67% and 40% of the times that were used but only achieved the best performance in 4% and 7% of all the studies analyzed, respectively. Conclusions: At this point, Random Forest revealed to be a good approach for road traffic crash injury severity prediction followed by Support Vector Machine, Decision Tree, and K-Nearest Neighbor. However, there is still a lot of room in this area to explore other techniques that can best suit this purpose as not only the model's performance should be considered but also causality issues, unobserved heterogeneity, and temporal instability. Practical Applications: This review enables researchers to understand the recent techniques applied in the analysis of injury severity modeling, and the ones that achieved the best performance results. Based on the reviewed studies, challenges and future research directions are presented.","container-title":"Journal of Safety Research","DOI":"10.1016/j.jsr.2021.12.007","ISSN":"0022-4375","journalAbbreviation":"Journal of Safety Research","language":"en","page":"254-269","source":"ScienceDirect","title":"A literature review of machine learning algorithms for crash injury severity prediction","volume":"80","author":[{"family":"Santos","given":"Kenny"},{"family":"Dias","given":"João P."},{"family":"Amado","given":"Conceição"}],"issued":{"date-parts":[["2022",2,1]]},"citation-key":"santosLiteratureReviewMachine2022"},"label":"page","suppress-author":true}],"schema":"https://github.com/citation-style-language/schema/raw/master/csl-citation.json"} </w:instrText>
      </w:r>
      <w:r w:rsidR="00B10A29">
        <w:fldChar w:fldCharType="separate"/>
      </w:r>
      <w:r w:rsidR="00B10A29" w:rsidRPr="00B10A29">
        <w:rPr>
          <w:rFonts w:ascii="Arial" w:hAnsi="Arial" w:cs="Arial"/>
        </w:rPr>
        <w:t>(2022)</w:t>
      </w:r>
      <w:r w:rsidR="00B10A29">
        <w:fldChar w:fldCharType="end"/>
      </w:r>
      <w:r w:rsidR="00B10A29">
        <w:t xml:space="preserve"> found that Random Forest (RF) models proved the highest performing algorithm in the most cases, achieving best performan</w:t>
      </w:r>
      <w:r w:rsidR="008122B7">
        <w:t xml:space="preserve">ce, comparative to alternatives, </w:t>
      </w:r>
      <w:r w:rsidR="00B10A29">
        <w:t>in 70% of the studies it was applied</w:t>
      </w:r>
      <w:r w:rsidR="008122B7">
        <w:t xml:space="preserve">. </w:t>
      </w:r>
    </w:p>
    <w:p w14:paraId="08258EA9" w14:textId="0D992F0C" w:rsidR="00044C45" w:rsidRPr="008B4426" w:rsidRDefault="00110298" w:rsidP="00D81A18">
      <w:r>
        <w:t xml:space="preserve">Irrespective of the approach used, there are certain characteristics of vehicle crash data that need to be accounted for in designing a model. Firstly, these datasets predominantly collect an ordinal categorical outcome – such as crash severity categorised into fatal, serious, minor, or non-injury. </w:t>
      </w:r>
      <w:r w:rsidR="00D71571">
        <w:t>These</w:t>
      </w:r>
      <w:r>
        <w:t xml:space="preserve"> classes are generally heavily imbalanced, </w:t>
      </w:r>
      <w:r w:rsidR="00044C45">
        <w:t>with</w:t>
      </w:r>
      <w:r>
        <w:t xml:space="preserve"> a very high proportion of observations in the </w:t>
      </w:r>
      <w:r w:rsidR="009E56FE">
        <w:t>low-severity</w:t>
      </w:r>
      <w:r>
        <w:t xml:space="preserve"> class, and </w:t>
      </w:r>
      <w:r w:rsidR="00044C45">
        <w:t xml:space="preserve">a </w:t>
      </w:r>
      <w:r>
        <w:t>lo</w:t>
      </w:r>
      <w:r w:rsidR="009E56FE">
        <w:t xml:space="preserve">w proportion classed as severe/fatal. If this imbalance is not addressed, the model may produce overtly promising results with a high overall accuracy, but have very poor predictive performance for the high-severity classes, which are inherently the observations of </w:t>
      </w:r>
      <w:r w:rsidR="0015690A">
        <w:t>greatest interest</w:t>
      </w:r>
      <w:r w:rsidR="009E56FE">
        <w:t xml:space="preserve"> in crash analysis </w:t>
      </w:r>
      <w:r w:rsidR="009E56FE">
        <w:fldChar w:fldCharType="begin"/>
      </w:r>
      <w:r w:rsidR="009E56FE">
        <w:instrText xml:space="preserve"> ADDIN ZOTERO_ITEM CSL_CITATION {"citationID":"7YAVxgLu","properties":{"formattedCitation":"(Jeong {\\i{}et al.}, 2018)","plainCitation":"(Jeong et al., 2018)","noteIndex":0},"citationItems":[{"id":4631,"uris":["http://zotero.org/users/10222370/items/7HGV9QZW"],"itemData":{"id":4631,"type":"article-journal","abstract":"This study aims to classify the injury severity in motor-vehicle crashes with both high accuracy and sensitivity rates. The dataset used in this study contains 297,113 vehicle crashes, obtained from the Michigan Traffic Crash Facts (MTCF) dataset, from 2016–2017. Similar to any other crash dataset, different accident severity classes are not equally represented in MTCF. To account for the imbalanced classes, several techniques have been used, including under-sampling and over-sampling. Using five classification learning models (i.e., Logistic regression, Decision tree, Neural network, Gradient boosting model, and Naïve Bayes classifier), we classify the levels of injury severity and attempt to improve the classification performance by two training-testing methods including Bootstrap aggregation (or bagging) and majority voting. Furthermore, due to the imbalance present in the dataset, we use the geometric mean (G-mean) to evaluate the classification performance. We show that the classification performance is the highest when bagging is used with decision trees, with over-sampling treatment for imbalanced data. The effect of treatments for the imbalanced data is maximized when under-sampling is combined with bagging. In addition to the original five classes of injury severity in the MTCF dataset, we consider two additional classification problems, one with two classes and the other with three classes, to (1) investigate the impact of the number of classes on the performance of classification models, and (2) enable comparing our results with the literature.","container-title":"Accident Analysis &amp; Prevention","DOI":"10.1016/j.aap.2018.08.025","ISSN":"0001-4575","journalAbbreviation":"Accident Analysis &amp; Prevention","language":"en","page":"250-261","source":"ScienceDirect","title":"Classification of motor vehicle crash injury severity: A hybrid approach for imbalanced data","title-short":"Classification of motor vehicle crash injury severity","volume":"120","author":[{"family":"Jeong","given":"Heejin"},{"family":"Jang","given":"Youngchan"},{"family":"Bowman","given":"Patrick J."},{"family":"Masoud","given":"Neda"}],"issued":{"date-parts":[["2018",11,1]]},"citation-key":"jeongClassificationMotorVehicle2018"}}],"schema":"https://github.com/citation-style-language/schema/raw/master/csl-citation.json"} </w:instrText>
      </w:r>
      <w:r w:rsidR="009E56FE">
        <w:fldChar w:fldCharType="separate"/>
      </w:r>
      <w:r w:rsidR="009E56FE" w:rsidRPr="009E56FE">
        <w:rPr>
          <w:rFonts w:ascii="Arial" w:hAnsi="Arial" w:cs="Arial"/>
          <w:szCs w:val="24"/>
        </w:rPr>
        <w:t xml:space="preserve">(Jeong </w:t>
      </w:r>
      <w:r w:rsidR="009E56FE" w:rsidRPr="009E56FE">
        <w:rPr>
          <w:rFonts w:ascii="Arial" w:hAnsi="Arial" w:cs="Arial"/>
          <w:i/>
          <w:iCs/>
          <w:szCs w:val="24"/>
        </w:rPr>
        <w:t>et al.</w:t>
      </w:r>
      <w:r w:rsidR="009E56FE" w:rsidRPr="009E56FE">
        <w:rPr>
          <w:rFonts w:ascii="Arial" w:hAnsi="Arial" w:cs="Arial"/>
          <w:szCs w:val="24"/>
        </w:rPr>
        <w:t>, 2018)</w:t>
      </w:r>
      <w:r w:rsidR="009E56FE">
        <w:fldChar w:fldCharType="end"/>
      </w:r>
      <w:r w:rsidR="009E56FE">
        <w:t xml:space="preserve">. </w:t>
      </w:r>
      <w:r w:rsidR="00D71571">
        <w:t xml:space="preserve">In addition, </w:t>
      </w:r>
      <w:r w:rsidR="00DD35C7">
        <w:t xml:space="preserve">crash events will have spatial and temporal dependence, where crashes occurring close in time and space are likely to </w:t>
      </w:r>
      <w:r w:rsidR="001E14D8">
        <w:t>share effects not otherwise captured in the data</w:t>
      </w:r>
      <w:r w:rsidR="00044C45">
        <w:t>, which may introduce bias in model estimates</w:t>
      </w:r>
      <w:r w:rsidR="00DD35C7">
        <w:t xml:space="preserve"> </w:t>
      </w:r>
      <w:r w:rsidR="00DD35C7">
        <w:fldChar w:fldCharType="begin"/>
      </w:r>
      <w:r w:rsidR="00DD35C7">
        <w:instrText xml:space="preserve"> ADDIN ZOTERO_ITEM CSL_CITATION {"citationID":"oLo2vJUq","properties":{"formattedCitation":"(Savolainen {\\i{}et al.}, 2011)","plainCitation":"(Savolainen et al., 2011)","noteIndex":0},"citationItems":[{"id":4745,"uris":["http://zotero.org/users/10222370/items/L7LZBDFX"],"itemData":{"id":4745,"type":"article-journal","abstract":"Reducing the severity of injuries resulting from motor-vehicle crashes has long been a primary emphasis of highway agencies and motor-vehicle manufacturers. While progress can be simply measured by the reduction in injury levels over time, insights into the effectiveness of injury-reduction technologies, policies, and regulations require a more detailed empirical assessment of the complex interactions that vehicle, roadway, and human factors have on resulting crash-injury severities. Over the years, researchers have used a wide range of methodological tools to assess the impact of such factors on disaggregate-level injury-severity data, and recent methodological advances have enabled the development of sophisticated models capable of more precisely determining the influence of these factors. This paper summarizes the evolution of research and current thinking as it relates to the statistical analysis of motor-vehicle injury severities, and provides a discussion of future methodological directions.","container-title":"Accident Analysis &amp; Prevention","DOI":"10.1016/j.aap.2011.03.025","ISSN":"0001-4575","issue":"5","journalAbbreviation":"Accident Analysis &amp; Prevention","language":"en","page":"1666-1676","source":"ScienceDirect","title":"The statistical analysis of highway crash-injury severities: A review and assessment of methodological alternatives","title-short":"The statistical analysis of highway crash-injury severities","volume":"43","author":[{"family":"Savolainen","given":"Peter T."},{"family":"Mannering","given":"Fred L."},{"family":"Lord","given":"Dominique"},{"family":"Quddus","given":"Mohammed A."}],"issued":{"date-parts":[["2011",9,1]]},"citation-key":"savolainenStatisticalAnalysisHighway2011"}}],"schema":"https://github.com/citation-style-language/schema/raw/master/csl-citation.json"} </w:instrText>
      </w:r>
      <w:r w:rsidR="00DD35C7">
        <w:fldChar w:fldCharType="separate"/>
      </w:r>
      <w:r w:rsidR="00DD35C7" w:rsidRPr="00DD35C7">
        <w:rPr>
          <w:rFonts w:ascii="Arial" w:hAnsi="Arial" w:cs="Arial"/>
          <w:szCs w:val="24"/>
        </w:rPr>
        <w:t xml:space="preserve">(Savolainen </w:t>
      </w:r>
      <w:r w:rsidR="00DD35C7" w:rsidRPr="00DD35C7">
        <w:rPr>
          <w:rFonts w:ascii="Arial" w:hAnsi="Arial" w:cs="Arial"/>
          <w:i/>
          <w:iCs/>
          <w:szCs w:val="24"/>
        </w:rPr>
        <w:t>et al.</w:t>
      </w:r>
      <w:r w:rsidR="00DD35C7" w:rsidRPr="00DD35C7">
        <w:rPr>
          <w:rFonts w:ascii="Arial" w:hAnsi="Arial" w:cs="Arial"/>
          <w:szCs w:val="24"/>
        </w:rPr>
        <w:t>, 2011)</w:t>
      </w:r>
      <w:r w:rsidR="00DD35C7">
        <w:fldChar w:fldCharType="end"/>
      </w:r>
      <w:r w:rsidR="00DD35C7">
        <w:t xml:space="preserve">. </w:t>
      </w:r>
      <w:r w:rsidR="00A15638">
        <w:t xml:space="preserve">Therefore, </w:t>
      </w:r>
      <w:r w:rsidR="005C5CD1">
        <w:t>…</w:t>
      </w:r>
    </w:p>
    <w:p w14:paraId="10CFC0B0" w14:textId="77777777" w:rsidR="008B4426" w:rsidRDefault="008B4426" w:rsidP="00D81A18"/>
    <w:p w14:paraId="3CD10F41" w14:textId="53CF8031" w:rsidR="00F6509A" w:rsidRDefault="00F6509A" w:rsidP="00D81A18">
      <w:r w:rsidRPr="00F6509A">
        <w:rPr>
          <w:b/>
          <w:bCs/>
        </w:rPr>
        <w:t>Research Question</w:t>
      </w:r>
    </w:p>
    <w:p w14:paraId="3D0183F2" w14:textId="117C9A38" w:rsidR="00F6509A" w:rsidRDefault="005C5CD1" w:rsidP="00D81A18">
      <w:r>
        <w:t>How effectively can road and environmental factors predict vehicle crash severity?</w:t>
      </w:r>
    </w:p>
    <w:p w14:paraId="116AEF5F" w14:textId="77777777" w:rsidR="00F6509A" w:rsidRDefault="00F6509A" w:rsidP="00D81A18"/>
    <w:p w14:paraId="0897B1E2" w14:textId="59A96D35" w:rsidR="00F6509A" w:rsidRDefault="00F6509A" w:rsidP="00D81A18">
      <w:r w:rsidRPr="00F6509A">
        <w:rPr>
          <w:b/>
          <w:bCs/>
        </w:rPr>
        <w:lastRenderedPageBreak/>
        <w:t>Methodology</w:t>
      </w:r>
    </w:p>
    <w:p w14:paraId="1DAD13DB" w14:textId="3A0CEDF1" w:rsidR="00F6509A" w:rsidRDefault="00883F58" w:rsidP="00D81A18">
      <w:r>
        <w:t xml:space="preserve">Data for this analysis are drawn from the New Zealand Transport Agency’s Crash Analysis System (CAS), which contains a record of all </w:t>
      </w:r>
      <w:r w:rsidR="00A8421F">
        <w:t xml:space="preserve">police-reported traffic crashes on New Zealand roadways from </w:t>
      </w:r>
      <w:r w:rsidR="00796F61">
        <w:t>1</w:t>
      </w:r>
      <w:r w:rsidR="00796F61" w:rsidRPr="00796F61">
        <w:rPr>
          <w:vertAlign w:val="superscript"/>
        </w:rPr>
        <w:t>st</w:t>
      </w:r>
      <w:r w:rsidR="00796F61">
        <w:t xml:space="preserve"> January 2000 </w:t>
      </w:r>
      <w:r w:rsidR="00796F61">
        <w:fldChar w:fldCharType="begin"/>
      </w:r>
      <w:r w:rsidR="00796F61">
        <w:instrText xml:space="preserve"> ADDIN ZOTERO_ITEM CSL_CITATION {"citationID":"pw20BCa2","properties":{"formattedCitation":"(Waka Kotahi NZ Transport Agency, 2023)","plainCitation":"(Waka Kotahi NZ Transport Agency, 2023)","noteIndex":0},"citationItems":[{"id":4845,"uris":["http://zotero.org/users/10222370/items/84EMHRFF"],"itemData":{"id":4845,"type":"webpage","language":"en-us","title":"Crash Analysis System (CAS) Open Data","URL":"https://opendata-nzta.opendata.arcgis.com/search?tags=CAS","author":[{"literal":"Waka Kotahi NZ Transport Agency"}],"accessed":{"date-parts":[["2023",4,20]]},"issued":{"date-parts":[["2023"]]},"citation-key":"wakakotahinztransportagencyCrashAnalysisSystem2023"}}],"schema":"https://github.com/citation-style-language/schema/raw/master/csl-citation.json"} </w:instrText>
      </w:r>
      <w:r w:rsidR="00796F61">
        <w:fldChar w:fldCharType="separate"/>
      </w:r>
      <w:r w:rsidR="00796F61" w:rsidRPr="00796F61">
        <w:rPr>
          <w:rFonts w:ascii="Arial" w:hAnsi="Arial" w:cs="Arial"/>
        </w:rPr>
        <w:t>(Waka Kotahi NZ Transport Agency, 2023)</w:t>
      </w:r>
      <w:r w:rsidR="00796F61">
        <w:fldChar w:fldCharType="end"/>
      </w:r>
      <w:r w:rsidR="00796F61">
        <w:t xml:space="preserve">. </w:t>
      </w:r>
    </w:p>
    <w:p w14:paraId="11FAB2C8" w14:textId="77777777" w:rsidR="005C5CD1" w:rsidRDefault="005C5CD1" w:rsidP="00D81A18"/>
    <w:p w14:paraId="3541A6DF" w14:textId="1F7BB707" w:rsidR="005C5CD1" w:rsidRDefault="005C5CD1" w:rsidP="00D81A18">
      <w:pPr>
        <w:rPr>
          <w:b/>
          <w:bCs/>
        </w:rPr>
      </w:pPr>
      <w:r>
        <w:rPr>
          <w:b/>
          <w:bCs/>
        </w:rPr>
        <w:t>Results</w:t>
      </w:r>
    </w:p>
    <w:p w14:paraId="028629BE" w14:textId="2941203F" w:rsidR="005C5CD1" w:rsidRDefault="005C5CD1" w:rsidP="00D81A18">
      <w:r>
        <w:t>[In notebook]</w:t>
      </w:r>
    </w:p>
    <w:p w14:paraId="170315A5" w14:textId="77777777" w:rsidR="005C5CD1" w:rsidRDefault="005C5CD1" w:rsidP="00D81A18"/>
    <w:p w14:paraId="0C0BCB4D" w14:textId="39333E25" w:rsidR="005C5CD1" w:rsidRDefault="005C5CD1" w:rsidP="00D81A18">
      <w:r>
        <w:rPr>
          <w:b/>
          <w:bCs/>
        </w:rPr>
        <w:t>Discussion</w:t>
      </w:r>
    </w:p>
    <w:p w14:paraId="28030627" w14:textId="77777777" w:rsidR="005C5CD1" w:rsidRPr="005C5CD1" w:rsidRDefault="005C5CD1" w:rsidP="00D81A18"/>
    <w:p w14:paraId="50851920" w14:textId="1D21D07F" w:rsidR="005A5E35" w:rsidRDefault="005A5E35" w:rsidP="00D81A18"/>
    <w:p w14:paraId="354852E2" w14:textId="50574DB6" w:rsidR="005A5E35" w:rsidRDefault="005A5E35" w:rsidP="00D81A18">
      <w:r w:rsidRPr="00F6509A">
        <w:rPr>
          <w:b/>
          <w:bCs/>
        </w:rPr>
        <w:t>References</w:t>
      </w:r>
      <w:r>
        <w:t>:</w:t>
      </w:r>
    </w:p>
    <w:p w14:paraId="65D2F7A6" w14:textId="77777777" w:rsidR="00796F61" w:rsidRPr="00796F61" w:rsidRDefault="00B331CC" w:rsidP="00796F61">
      <w:pPr>
        <w:pStyle w:val="Bibliography"/>
        <w:rPr>
          <w:rFonts w:ascii="Arial" w:hAnsi="Arial" w:cs="Arial"/>
        </w:rPr>
      </w:pPr>
      <w:r>
        <w:fldChar w:fldCharType="begin"/>
      </w:r>
      <w:r>
        <w:instrText xml:space="preserve"> ADDIN ZOTERO_BIBL {"uncited":[],"omitted":[],"custom":[]} CSL_BIBLIOGRAPHY </w:instrText>
      </w:r>
      <w:r>
        <w:fldChar w:fldCharType="separate"/>
      </w:r>
      <w:r w:rsidR="00796F61" w:rsidRPr="00796F61">
        <w:rPr>
          <w:rFonts w:ascii="Arial" w:hAnsi="Arial" w:cs="Arial"/>
        </w:rPr>
        <w:t xml:space="preserve">Delen, D. </w:t>
      </w:r>
      <w:r w:rsidR="00796F61" w:rsidRPr="00796F61">
        <w:rPr>
          <w:rFonts w:ascii="Arial" w:hAnsi="Arial" w:cs="Arial"/>
          <w:i/>
          <w:iCs/>
        </w:rPr>
        <w:t>et al.</w:t>
      </w:r>
      <w:r w:rsidR="00796F61" w:rsidRPr="00796F61">
        <w:rPr>
          <w:rFonts w:ascii="Arial" w:hAnsi="Arial" w:cs="Arial"/>
        </w:rPr>
        <w:t xml:space="preserve"> (2017) ‘Investigating injury severity risk factors in automobile crashes with predictive analytics and sensitivity analysis methods’, </w:t>
      </w:r>
      <w:r w:rsidR="00796F61" w:rsidRPr="00796F61">
        <w:rPr>
          <w:rFonts w:ascii="Arial" w:hAnsi="Arial" w:cs="Arial"/>
          <w:i/>
          <w:iCs/>
        </w:rPr>
        <w:t>Journal of Transport &amp; Health</w:t>
      </w:r>
      <w:r w:rsidR="00796F61" w:rsidRPr="00796F61">
        <w:rPr>
          <w:rFonts w:ascii="Arial" w:hAnsi="Arial" w:cs="Arial"/>
        </w:rPr>
        <w:t>, 4, pp. 118–131. Available at: https://doi.org/10.1016/j.jth.2017.01.009.</w:t>
      </w:r>
    </w:p>
    <w:p w14:paraId="697376F1" w14:textId="77777777" w:rsidR="00796F61" w:rsidRPr="00796F61" w:rsidRDefault="00796F61" w:rsidP="00796F61">
      <w:pPr>
        <w:pStyle w:val="Bibliography"/>
        <w:rPr>
          <w:rFonts w:ascii="Arial" w:hAnsi="Arial" w:cs="Arial"/>
        </w:rPr>
      </w:pPr>
      <w:r w:rsidRPr="00796F61">
        <w:rPr>
          <w:rFonts w:ascii="Arial" w:hAnsi="Arial" w:cs="Arial"/>
        </w:rPr>
        <w:t xml:space="preserve">Effati, M., Thill, J.-C. and Shabani, S. (2015) ‘Geospatial and machine learning techniques for wicked social science problems: analysis of crash severity on a regional highway corridor’, </w:t>
      </w:r>
      <w:r w:rsidRPr="00796F61">
        <w:rPr>
          <w:rFonts w:ascii="Arial" w:hAnsi="Arial" w:cs="Arial"/>
          <w:i/>
          <w:iCs/>
        </w:rPr>
        <w:t>Journal of Geographical Systems</w:t>
      </w:r>
      <w:r w:rsidRPr="00796F61">
        <w:rPr>
          <w:rFonts w:ascii="Arial" w:hAnsi="Arial" w:cs="Arial"/>
        </w:rPr>
        <w:t>, 17(2), pp. 107–135. Available at: https://doi.org/10.1007/s10109-015-0210-x.</w:t>
      </w:r>
    </w:p>
    <w:p w14:paraId="0DA6DB03" w14:textId="77777777" w:rsidR="00796F61" w:rsidRPr="00796F61" w:rsidRDefault="00796F61" w:rsidP="00796F61">
      <w:pPr>
        <w:pStyle w:val="Bibliography"/>
        <w:rPr>
          <w:rFonts w:ascii="Arial" w:hAnsi="Arial" w:cs="Arial"/>
        </w:rPr>
      </w:pPr>
      <w:r w:rsidRPr="00796F61">
        <w:rPr>
          <w:rFonts w:ascii="Arial" w:hAnsi="Arial" w:cs="Arial"/>
        </w:rPr>
        <w:t xml:space="preserve">Iranitalab, A. and Khattak, A. (2017) ‘Comparison of four statistical and machine learning methods for crash severity prediction’, </w:t>
      </w:r>
      <w:r w:rsidRPr="00796F61">
        <w:rPr>
          <w:rFonts w:ascii="Arial" w:hAnsi="Arial" w:cs="Arial"/>
          <w:i/>
          <w:iCs/>
        </w:rPr>
        <w:t>Accident Analysis &amp; Prevention</w:t>
      </w:r>
      <w:r w:rsidRPr="00796F61">
        <w:rPr>
          <w:rFonts w:ascii="Arial" w:hAnsi="Arial" w:cs="Arial"/>
        </w:rPr>
        <w:t>, 108, pp. 27–36. Available at: https://doi.org/10.1016/j.aap.2017.08.008.</w:t>
      </w:r>
    </w:p>
    <w:p w14:paraId="552CC54D" w14:textId="77777777" w:rsidR="00796F61" w:rsidRPr="00796F61" w:rsidRDefault="00796F61" w:rsidP="00796F61">
      <w:pPr>
        <w:pStyle w:val="Bibliography"/>
        <w:rPr>
          <w:rFonts w:ascii="Arial" w:hAnsi="Arial" w:cs="Arial"/>
        </w:rPr>
      </w:pPr>
      <w:r w:rsidRPr="00796F61">
        <w:rPr>
          <w:rFonts w:ascii="Arial" w:hAnsi="Arial" w:cs="Arial"/>
        </w:rPr>
        <w:t xml:space="preserve">Jeong, H. </w:t>
      </w:r>
      <w:r w:rsidRPr="00796F61">
        <w:rPr>
          <w:rFonts w:ascii="Arial" w:hAnsi="Arial" w:cs="Arial"/>
          <w:i/>
          <w:iCs/>
        </w:rPr>
        <w:t>et al.</w:t>
      </w:r>
      <w:r w:rsidRPr="00796F61">
        <w:rPr>
          <w:rFonts w:ascii="Arial" w:hAnsi="Arial" w:cs="Arial"/>
        </w:rPr>
        <w:t xml:space="preserve"> (2018) ‘Classification of motor vehicle crash injury severity: A hybrid approach for imbalanced data’, </w:t>
      </w:r>
      <w:r w:rsidRPr="00796F61">
        <w:rPr>
          <w:rFonts w:ascii="Arial" w:hAnsi="Arial" w:cs="Arial"/>
          <w:i/>
          <w:iCs/>
        </w:rPr>
        <w:t>Accident Analysis &amp; Prevention</w:t>
      </w:r>
      <w:r w:rsidRPr="00796F61">
        <w:rPr>
          <w:rFonts w:ascii="Arial" w:hAnsi="Arial" w:cs="Arial"/>
        </w:rPr>
        <w:t>, 120, pp. 250–261. Available at: https://doi.org/10.1016/j.aap.2018.08.025.</w:t>
      </w:r>
    </w:p>
    <w:p w14:paraId="3199F231" w14:textId="77777777" w:rsidR="00796F61" w:rsidRPr="00796F61" w:rsidRDefault="00796F61" w:rsidP="00796F61">
      <w:pPr>
        <w:pStyle w:val="Bibliography"/>
        <w:rPr>
          <w:rFonts w:ascii="Arial" w:hAnsi="Arial" w:cs="Arial"/>
        </w:rPr>
      </w:pPr>
      <w:r w:rsidRPr="00796F61">
        <w:rPr>
          <w:rFonts w:ascii="Arial" w:hAnsi="Arial" w:cs="Arial"/>
        </w:rPr>
        <w:t xml:space="preserve">Mafi, S., AbdelRazig, Y. and Doczy, R. (2018) ‘Machine Learning Methods to </w:t>
      </w:r>
      <w:proofErr w:type="spellStart"/>
      <w:r w:rsidRPr="00796F61">
        <w:rPr>
          <w:rFonts w:ascii="Arial" w:hAnsi="Arial" w:cs="Arial"/>
        </w:rPr>
        <w:t>Analyze</w:t>
      </w:r>
      <w:proofErr w:type="spellEnd"/>
      <w:r w:rsidRPr="00796F61">
        <w:rPr>
          <w:rFonts w:ascii="Arial" w:hAnsi="Arial" w:cs="Arial"/>
        </w:rPr>
        <w:t xml:space="preserve"> Injury Severity of Drivers from Different Age and Gender Groups’, </w:t>
      </w:r>
      <w:r w:rsidRPr="00796F61">
        <w:rPr>
          <w:rFonts w:ascii="Arial" w:hAnsi="Arial" w:cs="Arial"/>
          <w:i/>
          <w:iCs/>
        </w:rPr>
        <w:t>Transportation Research Record</w:t>
      </w:r>
      <w:r w:rsidRPr="00796F61">
        <w:rPr>
          <w:rFonts w:ascii="Arial" w:hAnsi="Arial" w:cs="Arial"/>
        </w:rPr>
        <w:t>, 2672(38), pp. 171–183. Available at: https://doi.org/10.1177/0361198118794292.</w:t>
      </w:r>
    </w:p>
    <w:p w14:paraId="79ED05C2" w14:textId="77777777" w:rsidR="00796F61" w:rsidRPr="00796F61" w:rsidRDefault="00796F61" w:rsidP="00796F61">
      <w:pPr>
        <w:pStyle w:val="Bibliography"/>
        <w:rPr>
          <w:rFonts w:ascii="Arial" w:hAnsi="Arial" w:cs="Arial"/>
        </w:rPr>
      </w:pPr>
      <w:r w:rsidRPr="00796F61">
        <w:rPr>
          <w:rFonts w:ascii="Arial" w:hAnsi="Arial" w:cs="Arial"/>
        </w:rPr>
        <w:t xml:space="preserve">Santos, K., Dias, J.P. and Amado, C. (2022) ‘A literature review of machine learning algorithms for crash injury severity prediction’, </w:t>
      </w:r>
      <w:r w:rsidRPr="00796F61">
        <w:rPr>
          <w:rFonts w:ascii="Arial" w:hAnsi="Arial" w:cs="Arial"/>
          <w:i/>
          <w:iCs/>
        </w:rPr>
        <w:t>Journal of Safety Research</w:t>
      </w:r>
      <w:r w:rsidRPr="00796F61">
        <w:rPr>
          <w:rFonts w:ascii="Arial" w:hAnsi="Arial" w:cs="Arial"/>
        </w:rPr>
        <w:t>, 80, pp. 254–269. Available at: https://doi.org/10.1016/j.jsr.2021.12.007.</w:t>
      </w:r>
    </w:p>
    <w:p w14:paraId="1502DA04" w14:textId="77777777" w:rsidR="00796F61" w:rsidRPr="00796F61" w:rsidRDefault="00796F61" w:rsidP="00796F61">
      <w:pPr>
        <w:pStyle w:val="Bibliography"/>
        <w:rPr>
          <w:rFonts w:ascii="Arial" w:hAnsi="Arial" w:cs="Arial"/>
        </w:rPr>
      </w:pPr>
      <w:r w:rsidRPr="00796F61">
        <w:rPr>
          <w:rFonts w:ascii="Arial" w:hAnsi="Arial" w:cs="Arial"/>
        </w:rPr>
        <w:t xml:space="preserve">Savolainen, P.T. </w:t>
      </w:r>
      <w:r w:rsidRPr="00796F61">
        <w:rPr>
          <w:rFonts w:ascii="Arial" w:hAnsi="Arial" w:cs="Arial"/>
          <w:i/>
          <w:iCs/>
        </w:rPr>
        <w:t>et al.</w:t>
      </w:r>
      <w:r w:rsidRPr="00796F61">
        <w:rPr>
          <w:rFonts w:ascii="Arial" w:hAnsi="Arial" w:cs="Arial"/>
        </w:rPr>
        <w:t xml:space="preserve"> (2011) ‘The statistical analysis of highway crash-injury severities: A review and assessment of methodological alternatives’, </w:t>
      </w:r>
      <w:r w:rsidRPr="00796F61">
        <w:rPr>
          <w:rFonts w:ascii="Arial" w:hAnsi="Arial" w:cs="Arial"/>
          <w:i/>
          <w:iCs/>
        </w:rPr>
        <w:t>Accident Analysis &amp; Prevention</w:t>
      </w:r>
      <w:r w:rsidRPr="00796F61">
        <w:rPr>
          <w:rFonts w:ascii="Arial" w:hAnsi="Arial" w:cs="Arial"/>
        </w:rPr>
        <w:t>, 43(5), pp. 1666–1676. Available at: https://doi.org/10.1016/j.aap.2011.03.025.</w:t>
      </w:r>
    </w:p>
    <w:p w14:paraId="29728CB8" w14:textId="77777777" w:rsidR="00796F61" w:rsidRPr="00796F61" w:rsidRDefault="00796F61" w:rsidP="00796F61">
      <w:pPr>
        <w:pStyle w:val="Bibliography"/>
        <w:rPr>
          <w:rFonts w:ascii="Arial" w:hAnsi="Arial" w:cs="Arial"/>
        </w:rPr>
      </w:pPr>
      <w:r w:rsidRPr="00796F61">
        <w:rPr>
          <w:rFonts w:ascii="Arial" w:hAnsi="Arial" w:cs="Arial"/>
        </w:rPr>
        <w:t xml:space="preserve">Waka Kotahi NZ Transport Agency (2023) </w:t>
      </w:r>
      <w:r w:rsidRPr="00796F61">
        <w:rPr>
          <w:rFonts w:ascii="Arial" w:hAnsi="Arial" w:cs="Arial"/>
          <w:i/>
          <w:iCs/>
        </w:rPr>
        <w:t>Crash Analysis System (CAS) Open Data</w:t>
      </w:r>
      <w:r w:rsidRPr="00796F61">
        <w:rPr>
          <w:rFonts w:ascii="Arial" w:hAnsi="Arial" w:cs="Arial"/>
        </w:rPr>
        <w:t>. Available at: https://opendata-nzta.opendata.arcgis.com/search?tags=CAS (Accessed: 20 April 2023).</w:t>
      </w:r>
    </w:p>
    <w:p w14:paraId="2A8D2A57" w14:textId="77777777" w:rsidR="00796F61" w:rsidRPr="00796F61" w:rsidRDefault="00796F61" w:rsidP="00796F61">
      <w:pPr>
        <w:pStyle w:val="Bibliography"/>
        <w:rPr>
          <w:rFonts w:ascii="Arial" w:hAnsi="Arial" w:cs="Arial"/>
        </w:rPr>
      </w:pPr>
      <w:r w:rsidRPr="00796F61">
        <w:rPr>
          <w:rFonts w:ascii="Arial" w:hAnsi="Arial" w:cs="Arial"/>
        </w:rPr>
        <w:t xml:space="preserve">Wang, X. and Kim, S.H. (2019) ‘Prediction and Factor Identification for Crash Severity: Comparison of Discrete Choice and Tree-Based Models’, </w:t>
      </w:r>
      <w:r w:rsidRPr="00796F61">
        <w:rPr>
          <w:rFonts w:ascii="Arial" w:hAnsi="Arial" w:cs="Arial"/>
          <w:i/>
          <w:iCs/>
        </w:rPr>
        <w:t>Transportation Research Record</w:t>
      </w:r>
      <w:r w:rsidRPr="00796F61">
        <w:rPr>
          <w:rFonts w:ascii="Arial" w:hAnsi="Arial" w:cs="Arial"/>
        </w:rPr>
        <w:t>, 2673(9), pp. 640–653. Available at: https://doi.org/10.1177/0361198119844456.</w:t>
      </w:r>
    </w:p>
    <w:p w14:paraId="049E07A1" w14:textId="77777777" w:rsidR="00796F61" w:rsidRPr="00796F61" w:rsidRDefault="00796F61" w:rsidP="00796F61">
      <w:pPr>
        <w:pStyle w:val="Bibliography"/>
        <w:rPr>
          <w:rFonts w:ascii="Arial" w:hAnsi="Arial" w:cs="Arial"/>
        </w:rPr>
      </w:pPr>
      <w:r w:rsidRPr="00796F61">
        <w:rPr>
          <w:rFonts w:ascii="Arial" w:hAnsi="Arial" w:cs="Arial"/>
        </w:rPr>
        <w:lastRenderedPageBreak/>
        <w:t xml:space="preserve">Ziakopoulos, A. and Yannis, G. (2020) ‘A review of spatial approaches in road safety’, </w:t>
      </w:r>
      <w:r w:rsidRPr="00796F61">
        <w:rPr>
          <w:rFonts w:ascii="Arial" w:hAnsi="Arial" w:cs="Arial"/>
          <w:i/>
          <w:iCs/>
        </w:rPr>
        <w:t>Accident Analysis &amp; Prevention</w:t>
      </w:r>
      <w:r w:rsidRPr="00796F61">
        <w:rPr>
          <w:rFonts w:ascii="Arial" w:hAnsi="Arial" w:cs="Arial"/>
        </w:rPr>
        <w:t>, 135, p. 105323. Available at: https://doi.org/10.1016/j.aap.2019.105323.</w:t>
      </w:r>
    </w:p>
    <w:p w14:paraId="404D2BFD" w14:textId="0ED65621" w:rsidR="005A5E35" w:rsidRDefault="00B331CC" w:rsidP="00D81A18">
      <w:r>
        <w:fldChar w:fldCharType="end"/>
      </w:r>
    </w:p>
    <w:p w14:paraId="303159BB" w14:textId="77777777" w:rsidR="00D81A18" w:rsidRDefault="00D81A18" w:rsidP="00D81A18"/>
    <w:sectPr w:rsidR="00D8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33173D"/>
    <w:multiLevelType w:val="hybridMultilevel"/>
    <w:tmpl w:val="9C329876"/>
    <w:lvl w:ilvl="0" w:tplc="EA6CEE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1"/>
  </w:num>
  <w:num w:numId="2" w16cid:durableId="721709414">
    <w:abstractNumId w:val="2"/>
  </w:num>
  <w:num w:numId="3" w16cid:durableId="1819571016">
    <w:abstractNumId w:val="9"/>
  </w:num>
  <w:num w:numId="4" w16cid:durableId="495920517">
    <w:abstractNumId w:val="0"/>
  </w:num>
  <w:num w:numId="5" w16cid:durableId="1691027586">
    <w:abstractNumId w:val="4"/>
  </w:num>
  <w:num w:numId="6" w16cid:durableId="1115101120">
    <w:abstractNumId w:val="6"/>
  </w:num>
  <w:num w:numId="7" w16cid:durableId="2059545312">
    <w:abstractNumId w:val="5"/>
  </w:num>
  <w:num w:numId="8" w16cid:durableId="1826318471">
    <w:abstractNumId w:val="8"/>
  </w:num>
  <w:num w:numId="9" w16cid:durableId="1691641178">
    <w:abstractNumId w:val="3"/>
  </w:num>
  <w:num w:numId="10" w16cid:durableId="1155029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C32"/>
    <w:rsid w:val="00014478"/>
    <w:rsid w:val="00014845"/>
    <w:rsid w:val="00044C45"/>
    <w:rsid w:val="00056203"/>
    <w:rsid w:val="000661A5"/>
    <w:rsid w:val="000722CB"/>
    <w:rsid w:val="00077670"/>
    <w:rsid w:val="00091673"/>
    <w:rsid w:val="000933C8"/>
    <w:rsid w:val="00095D05"/>
    <w:rsid w:val="000B2E87"/>
    <w:rsid w:val="000F5982"/>
    <w:rsid w:val="001017D8"/>
    <w:rsid w:val="00110298"/>
    <w:rsid w:val="0015690A"/>
    <w:rsid w:val="001750F5"/>
    <w:rsid w:val="001E14D8"/>
    <w:rsid w:val="002049FD"/>
    <w:rsid w:val="0025373D"/>
    <w:rsid w:val="002A1DD0"/>
    <w:rsid w:val="00301586"/>
    <w:rsid w:val="00317498"/>
    <w:rsid w:val="00335323"/>
    <w:rsid w:val="0037614E"/>
    <w:rsid w:val="00376FC0"/>
    <w:rsid w:val="00391C9D"/>
    <w:rsid w:val="003D2CB2"/>
    <w:rsid w:val="00416CFA"/>
    <w:rsid w:val="005226B9"/>
    <w:rsid w:val="005A5E35"/>
    <w:rsid w:val="005C5CD1"/>
    <w:rsid w:val="00630AE6"/>
    <w:rsid w:val="0064375C"/>
    <w:rsid w:val="007079AA"/>
    <w:rsid w:val="00796F61"/>
    <w:rsid w:val="007F790C"/>
    <w:rsid w:val="008122B7"/>
    <w:rsid w:val="00863055"/>
    <w:rsid w:val="00866C21"/>
    <w:rsid w:val="00883808"/>
    <w:rsid w:val="00883F58"/>
    <w:rsid w:val="008B4426"/>
    <w:rsid w:val="00977597"/>
    <w:rsid w:val="009E56FE"/>
    <w:rsid w:val="00A15638"/>
    <w:rsid w:val="00A42B3C"/>
    <w:rsid w:val="00A51BB2"/>
    <w:rsid w:val="00A8421F"/>
    <w:rsid w:val="00AD5AAD"/>
    <w:rsid w:val="00AE47F4"/>
    <w:rsid w:val="00AF6FE0"/>
    <w:rsid w:val="00B10A29"/>
    <w:rsid w:val="00B22899"/>
    <w:rsid w:val="00B32147"/>
    <w:rsid w:val="00B331CC"/>
    <w:rsid w:val="00B52465"/>
    <w:rsid w:val="00B804AA"/>
    <w:rsid w:val="00BB5FC0"/>
    <w:rsid w:val="00BF0799"/>
    <w:rsid w:val="00BF3B4C"/>
    <w:rsid w:val="00C0131F"/>
    <w:rsid w:val="00C27676"/>
    <w:rsid w:val="00C53627"/>
    <w:rsid w:val="00C67A65"/>
    <w:rsid w:val="00C91C90"/>
    <w:rsid w:val="00D132D8"/>
    <w:rsid w:val="00D56CD4"/>
    <w:rsid w:val="00D71571"/>
    <w:rsid w:val="00D81A18"/>
    <w:rsid w:val="00DD35C7"/>
    <w:rsid w:val="00DF5F64"/>
    <w:rsid w:val="00E5621E"/>
    <w:rsid w:val="00EA53B2"/>
    <w:rsid w:val="00F15C1D"/>
    <w:rsid w:val="00F65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76"/>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2767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2767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Bibliography">
    <w:name w:val="Bibliography"/>
    <w:basedOn w:val="Normal"/>
    <w:next w:val="Normal"/>
    <w:uiPriority w:val="37"/>
    <w:unhideWhenUsed/>
    <w:rsid w:val="00B331C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19</cp:revision>
  <dcterms:created xsi:type="dcterms:W3CDTF">2023-04-20T12:30:00Z</dcterms:created>
  <dcterms:modified xsi:type="dcterms:W3CDTF">2023-04-20T22:24:00Z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id="w16hnyBk"/&gt;&lt;style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